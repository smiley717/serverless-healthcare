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C2E51" w14:textId="77777777" w:rsidR="002B3539" w:rsidRDefault="00700CBC" w:rsidP="0095231A">
      <w:pPr>
        <w:pStyle w:val="Heading1"/>
      </w:pPr>
      <w:bookmarkStart w:id="0" w:name="_GoBack"/>
      <w:bookmarkEnd w:id="0"/>
      <w:r>
        <w:t>Purpose</w:t>
      </w:r>
    </w:p>
    <w:p w14:paraId="2519A04F" w14:textId="77777777" w:rsidR="000C1FE8" w:rsidRDefault="000C1FE8" w:rsidP="000C1FE8">
      <w:r>
        <w:t xml:space="preserve">Real-time data analytics to detect abnormal heart </w:t>
      </w:r>
      <w:r w:rsidR="002675BE">
        <w:t>rate</w:t>
      </w:r>
      <w:r>
        <w:t xml:space="preserve"> and send notification to registered </w:t>
      </w:r>
      <w:r w:rsidR="002675BE">
        <w:t>contact</w:t>
      </w:r>
      <w:r>
        <w:t>.</w:t>
      </w:r>
    </w:p>
    <w:p w14:paraId="6327CA18" w14:textId="77777777" w:rsidR="000C1FE8" w:rsidRDefault="000C1FE8" w:rsidP="000C1FE8">
      <w:pPr>
        <w:pStyle w:val="Heading1"/>
      </w:pPr>
      <w:r>
        <w:t xml:space="preserve">System Description </w:t>
      </w:r>
    </w:p>
    <w:p w14:paraId="0880DAEE" w14:textId="77777777" w:rsidR="000C1FE8" w:rsidRDefault="0061007E" w:rsidP="002B3539">
      <w:r>
        <w:t>H</w:t>
      </w:r>
      <w:r w:rsidR="000C1FE8">
        <w:t>ealthcare AP</w:t>
      </w:r>
      <w:r>
        <w:t xml:space="preserve">I gateway allow to </w:t>
      </w:r>
      <w:r w:rsidR="000C1FE8">
        <w:t>register patient, provider and heartrate notification configuration data.</w:t>
      </w:r>
    </w:p>
    <w:p w14:paraId="525B98A1" w14:textId="77777777" w:rsidR="000C1FE8" w:rsidRDefault="000C1FE8" w:rsidP="002B3539">
      <w:r>
        <w:t>Heartbeat simulator send</w:t>
      </w:r>
      <w:r w:rsidR="006714C3">
        <w:t>s</w:t>
      </w:r>
      <w:r>
        <w:t xml:space="preserve"> heartbeat data to AWS IoT using mqtts which </w:t>
      </w:r>
      <w:r w:rsidR="006714C3">
        <w:t xml:space="preserve">further </w:t>
      </w:r>
      <w:r>
        <w:t xml:space="preserve">ingest by real-time analytics </w:t>
      </w:r>
      <w:r w:rsidR="0061007E">
        <w:t xml:space="preserve">engine </w:t>
      </w:r>
      <w:r>
        <w:t xml:space="preserve">and </w:t>
      </w:r>
      <w:r w:rsidR="006714C3">
        <w:t>Heartbeat microservice to send notification to registered contact.</w:t>
      </w:r>
    </w:p>
    <w:p w14:paraId="1EFB2CDC" w14:textId="77777777" w:rsidR="006714C3" w:rsidRDefault="006714C3" w:rsidP="002B3539">
      <w:r>
        <w:t xml:space="preserve">Healthcare </w:t>
      </w:r>
      <w:r w:rsidR="0061007E">
        <w:t>professional</w:t>
      </w:r>
      <w:r>
        <w:t xml:space="preserve"> can view patient’s last 10 minutes heartrate data using </w:t>
      </w:r>
      <w:r w:rsidR="0061007E">
        <w:t xml:space="preserve">API </w:t>
      </w:r>
      <w:r>
        <w:t>gateway.</w:t>
      </w:r>
    </w:p>
    <w:p w14:paraId="24F4BBA1" w14:textId="77777777" w:rsidR="00E91F11" w:rsidRDefault="00E91F11" w:rsidP="0095231A">
      <w:pPr>
        <w:pStyle w:val="Heading1"/>
      </w:pPr>
      <w:r>
        <w:t>High level architecture diagram</w:t>
      </w:r>
    </w:p>
    <w:p w14:paraId="5BCEE2CF" w14:textId="77777777" w:rsidR="006714C3" w:rsidRDefault="006714C3" w:rsidP="0095231A"/>
    <w:p w14:paraId="2ADFF871" w14:textId="77777777" w:rsidR="000C1FE8" w:rsidRDefault="000C1FE8" w:rsidP="0095231A">
      <w:r w:rsidRPr="000C1FE8">
        <w:rPr>
          <w:noProof/>
        </w:rPr>
        <w:drawing>
          <wp:inline distT="0" distB="0" distL="0" distR="0" wp14:anchorId="06853338" wp14:editId="3F0AA617">
            <wp:extent cx="5943363" cy="5162550"/>
            <wp:effectExtent l="0" t="0" r="635" b="0"/>
            <wp:docPr id="1" name="Picture 1" descr="C:\Users\yashvant\Downloads\Healthcare AWS APP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vant\Downloads\Healthcare AWS APP (2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88" cy="516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C756" w14:textId="77777777" w:rsidR="0061007E" w:rsidRDefault="0061007E" w:rsidP="0095231A"/>
    <w:p w14:paraId="68CE2899" w14:textId="77777777" w:rsidR="00ED17F8" w:rsidRDefault="00ED17F8" w:rsidP="00ED17F8">
      <w:pPr>
        <w:pStyle w:val="Heading1"/>
      </w:pPr>
      <w:r>
        <w:lastRenderedPageBreak/>
        <w:t>Data Model</w:t>
      </w:r>
      <w:r w:rsidR="008857BD">
        <w:t xml:space="preserve"> and API Gateway</w:t>
      </w:r>
    </w:p>
    <w:p w14:paraId="47F86740" w14:textId="77777777" w:rsidR="00ED17F8" w:rsidRDefault="00ED17F8" w:rsidP="00ED17F8">
      <w:r>
        <w:t>Healthcare professional register patient heartrate</w:t>
      </w:r>
      <w:r w:rsidR="00486345">
        <w:t xml:space="preserve"> notification</w:t>
      </w:r>
      <w:r>
        <w:t xml:space="preserve"> configuration info into system to send out auto notification alert.</w:t>
      </w:r>
    </w:p>
    <w:p w14:paraId="1F9DCAC8" w14:textId="77777777" w:rsidR="00ED17F8" w:rsidRPr="00873558" w:rsidRDefault="00ED17F8" w:rsidP="00ED17F8">
      <w:pPr>
        <w:rPr>
          <w:lang w:val="pl-PL"/>
        </w:rPr>
      </w:pPr>
      <w:r w:rsidRPr="00873558">
        <w:rPr>
          <w:rStyle w:val="Heading1Char"/>
          <w:lang w:val="pl-PL"/>
        </w:rPr>
        <w:t>API URL</w:t>
      </w:r>
      <w:r w:rsidRPr="00873558">
        <w:rPr>
          <w:lang w:val="pl-PL"/>
        </w:rPr>
        <w:t xml:space="preserve"> </w:t>
      </w:r>
      <w:commentRangeStart w:id="1"/>
      <w:r w:rsidR="00961E51">
        <w:fldChar w:fldCharType="begin"/>
      </w:r>
      <w:r w:rsidR="00961E51" w:rsidRPr="00873558">
        <w:rPr>
          <w:lang w:val="pl-PL"/>
        </w:rPr>
        <w:instrText xml:space="preserve"> HYPERLINK "http://healthcare/config/heartrate" </w:instrText>
      </w:r>
      <w:r w:rsidR="00961E51">
        <w:fldChar w:fldCharType="separate"/>
      </w:r>
      <w:r w:rsidR="008857BD" w:rsidRPr="00873558">
        <w:rPr>
          <w:rStyle w:val="Hyperlink"/>
          <w:lang w:val="pl-PL"/>
        </w:rPr>
        <w:t>http://healthcare/config/heartrate</w:t>
      </w:r>
      <w:r w:rsidR="00961E51">
        <w:rPr>
          <w:rStyle w:val="Hyperlink"/>
        </w:rPr>
        <w:fldChar w:fldCharType="end"/>
      </w:r>
      <w:commentRangeEnd w:id="1"/>
      <w:r w:rsidR="00873558">
        <w:rPr>
          <w:rStyle w:val="CommentReference"/>
        </w:rPr>
        <w:commentReference w:id="1"/>
      </w:r>
    </w:p>
    <w:p w14:paraId="03792DE8" w14:textId="77777777" w:rsidR="00486345" w:rsidRDefault="00486345" w:rsidP="00ED17F8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494D2136" w14:textId="77777777" w:rsidTr="00486345">
        <w:tc>
          <w:tcPr>
            <w:tcW w:w="6565" w:type="dxa"/>
            <w:gridSpan w:val="2"/>
          </w:tcPr>
          <w:p w14:paraId="5AE2C930" w14:textId="77777777" w:rsidR="00486345" w:rsidRDefault="00486345" w:rsidP="00486345">
            <w:r>
              <w:t>Heartrate notification configuration</w:t>
            </w:r>
          </w:p>
        </w:tc>
      </w:tr>
      <w:tr w:rsidR="00486345" w14:paraId="2149D2D0" w14:textId="77777777" w:rsidTr="00486345">
        <w:tc>
          <w:tcPr>
            <w:tcW w:w="1885" w:type="dxa"/>
          </w:tcPr>
          <w:p w14:paraId="2EFFE83D" w14:textId="77777777" w:rsidR="00486345" w:rsidRDefault="00486345" w:rsidP="0095231A">
            <w:r>
              <w:t>deviceId</w:t>
            </w:r>
          </w:p>
        </w:tc>
        <w:tc>
          <w:tcPr>
            <w:tcW w:w="4680" w:type="dxa"/>
          </w:tcPr>
          <w:p w14:paraId="2A7D3AE9" w14:textId="77777777" w:rsidR="00486345" w:rsidRDefault="00486345" w:rsidP="0095231A">
            <w:r>
              <w:t>string</w:t>
            </w:r>
          </w:p>
        </w:tc>
      </w:tr>
      <w:tr w:rsidR="00486345" w14:paraId="22C7F217" w14:textId="77777777" w:rsidTr="00486345">
        <w:tc>
          <w:tcPr>
            <w:tcW w:w="1885" w:type="dxa"/>
          </w:tcPr>
          <w:p w14:paraId="28294B0F" w14:textId="77777777" w:rsidR="00486345" w:rsidRDefault="00486345" w:rsidP="0095231A">
            <w:r>
              <w:t>patientId</w:t>
            </w:r>
          </w:p>
        </w:tc>
        <w:tc>
          <w:tcPr>
            <w:tcW w:w="4680" w:type="dxa"/>
          </w:tcPr>
          <w:p w14:paraId="53313B97" w14:textId="77777777" w:rsidR="00486345" w:rsidRDefault="00486345" w:rsidP="0095231A">
            <w:r>
              <w:t>string</w:t>
            </w:r>
          </w:p>
        </w:tc>
      </w:tr>
      <w:tr w:rsidR="00486345" w14:paraId="19C0F2DD" w14:textId="77777777" w:rsidTr="00486345">
        <w:tc>
          <w:tcPr>
            <w:tcW w:w="1885" w:type="dxa"/>
          </w:tcPr>
          <w:p w14:paraId="6B9F14D9" w14:textId="77777777" w:rsidR="00486345" w:rsidRDefault="00486345" w:rsidP="0095231A">
            <w:r>
              <w:t>firstname</w:t>
            </w:r>
          </w:p>
        </w:tc>
        <w:tc>
          <w:tcPr>
            <w:tcW w:w="4680" w:type="dxa"/>
          </w:tcPr>
          <w:p w14:paraId="50EFC763" w14:textId="77777777" w:rsidR="00486345" w:rsidRDefault="00486345" w:rsidP="0095231A">
            <w:r>
              <w:t>string</w:t>
            </w:r>
          </w:p>
        </w:tc>
      </w:tr>
      <w:tr w:rsidR="00486345" w14:paraId="1D13DC22" w14:textId="77777777" w:rsidTr="00486345">
        <w:tc>
          <w:tcPr>
            <w:tcW w:w="1885" w:type="dxa"/>
          </w:tcPr>
          <w:p w14:paraId="1A31D038" w14:textId="77777777" w:rsidR="00486345" w:rsidRDefault="00486345" w:rsidP="0095231A">
            <w:r>
              <w:t>lastname</w:t>
            </w:r>
          </w:p>
        </w:tc>
        <w:tc>
          <w:tcPr>
            <w:tcW w:w="4680" w:type="dxa"/>
          </w:tcPr>
          <w:p w14:paraId="040DB636" w14:textId="77777777" w:rsidR="00486345" w:rsidRDefault="00486345" w:rsidP="0095231A">
            <w:r>
              <w:t>string</w:t>
            </w:r>
          </w:p>
        </w:tc>
      </w:tr>
      <w:tr w:rsidR="00486345" w14:paraId="79E155FD" w14:textId="77777777" w:rsidTr="00486345">
        <w:tc>
          <w:tcPr>
            <w:tcW w:w="1885" w:type="dxa"/>
          </w:tcPr>
          <w:p w14:paraId="1DF0C5C4" w14:textId="77777777" w:rsidR="00486345" w:rsidRDefault="00486345" w:rsidP="0095231A">
            <w:r>
              <w:t>email</w:t>
            </w:r>
          </w:p>
        </w:tc>
        <w:tc>
          <w:tcPr>
            <w:tcW w:w="4680" w:type="dxa"/>
          </w:tcPr>
          <w:p w14:paraId="38DFB9A2" w14:textId="77777777" w:rsidR="00486345" w:rsidRDefault="00486345" w:rsidP="0095231A">
            <w:r>
              <w:t>string</w:t>
            </w:r>
          </w:p>
        </w:tc>
      </w:tr>
      <w:tr w:rsidR="00486345" w14:paraId="3CA0309C" w14:textId="77777777" w:rsidTr="00486345">
        <w:tc>
          <w:tcPr>
            <w:tcW w:w="1885" w:type="dxa"/>
          </w:tcPr>
          <w:p w14:paraId="54ACB874" w14:textId="77777777" w:rsidR="00486345" w:rsidRDefault="00486345" w:rsidP="0095231A">
            <w:r>
              <w:t>mobile</w:t>
            </w:r>
          </w:p>
        </w:tc>
        <w:tc>
          <w:tcPr>
            <w:tcW w:w="4680" w:type="dxa"/>
          </w:tcPr>
          <w:p w14:paraId="012D2990" w14:textId="77777777" w:rsidR="00486345" w:rsidRDefault="00486345" w:rsidP="0095231A">
            <w:r>
              <w:t>string</w:t>
            </w:r>
          </w:p>
        </w:tc>
      </w:tr>
    </w:tbl>
    <w:p w14:paraId="6875AC75" w14:textId="77777777" w:rsidR="00486345" w:rsidRDefault="00486345" w:rsidP="00486345">
      <w:pPr>
        <w:pStyle w:val="Heading1"/>
      </w:pPr>
      <w:r>
        <w:t xml:space="preserve">Patient registration </w:t>
      </w:r>
    </w:p>
    <w:p w14:paraId="0565FD5E" w14:textId="77777777" w:rsidR="00486345" w:rsidRDefault="00486345" w:rsidP="00F017F1">
      <w:r w:rsidRPr="00486345">
        <w:rPr>
          <w:rStyle w:val="Heading1Char"/>
        </w:rPr>
        <w:t>API URL</w:t>
      </w:r>
      <w:r>
        <w:t xml:space="preserve"> </w:t>
      </w:r>
      <w:hyperlink r:id="rId9" w:history="1">
        <w:r w:rsidR="0040380B" w:rsidRPr="00F826D6">
          <w:rPr>
            <w:rStyle w:val="Hyperlink"/>
          </w:rPr>
          <w:t>http://healthcare/patients</w:t>
        </w:r>
      </w:hyperlink>
    </w:p>
    <w:p w14:paraId="34B5B21A" w14:textId="77777777" w:rsidR="00486345" w:rsidRDefault="00486345" w:rsidP="00486345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7410874E" w14:textId="77777777" w:rsidTr="027032EE">
        <w:tc>
          <w:tcPr>
            <w:tcW w:w="6565" w:type="dxa"/>
            <w:gridSpan w:val="2"/>
          </w:tcPr>
          <w:p w14:paraId="397E56B4" w14:textId="77777777" w:rsidR="00486345" w:rsidRDefault="00486345" w:rsidP="00486345">
            <w:r>
              <w:t>Patient info</w:t>
            </w:r>
          </w:p>
          <w:p w14:paraId="3ED10744" w14:textId="77777777" w:rsidR="00486345" w:rsidRDefault="00486345" w:rsidP="00F017F1"/>
        </w:tc>
      </w:tr>
      <w:tr w:rsidR="00486345" w14:paraId="624238CA" w14:textId="77777777" w:rsidTr="027032EE">
        <w:tc>
          <w:tcPr>
            <w:tcW w:w="1885" w:type="dxa"/>
          </w:tcPr>
          <w:p w14:paraId="39239FBE" w14:textId="639D5DBE" w:rsidR="00486345" w:rsidRDefault="027032EE" w:rsidP="00F017F1">
            <w:r>
              <w:t>id</w:t>
            </w:r>
          </w:p>
        </w:tc>
        <w:tc>
          <w:tcPr>
            <w:tcW w:w="4680" w:type="dxa"/>
          </w:tcPr>
          <w:p w14:paraId="26B3FEC9" w14:textId="77777777" w:rsidR="00486345" w:rsidRDefault="00486345" w:rsidP="00F017F1">
            <w:r>
              <w:t>string</w:t>
            </w:r>
          </w:p>
        </w:tc>
      </w:tr>
      <w:tr w:rsidR="00486345" w14:paraId="16C2F57A" w14:textId="77777777" w:rsidTr="027032EE">
        <w:tc>
          <w:tcPr>
            <w:tcW w:w="1885" w:type="dxa"/>
          </w:tcPr>
          <w:p w14:paraId="21897A12" w14:textId="129D809F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providerId</w:t>
            </w:r>
          </w:p>
        </w:tc>
        <w:tc>
          <w:tcPr>
            <w:tcW w:w="4680" w:type="dxa"/>
          </w:tcPr>
          <w:p w14:paraId="321CD277" w14:textId="77777777" w:rsidR="00486345" w:rsidRPr="00486345" w:rsidRDefault="00486345" w:rsidP="00F017F1">
            <w:pPr>
              <w:rPr>
                <w:i/>
              </w:rPr>
            </w:pPr>
            <w:commentRangeStart w:id="2"/>
            <w:r w:rsidRPr="00486345">
              <w:rPr>
                <w:i/>
              </w:rPr>
              <w:t>String</w:t>
            </w:r>
            <w:commentRangeEnd w:id="2"/>
            <w:r w:rsidR="00873558">
              <w:rPr>
                <w:rStyle w:val="CommentReference"/>
              </w:rPr>
              <w:commentReference w:id="2"/>
            </w:r>
          </w:p>
        </w:tc>
      </w:tr>
      <w:tr w:rsidR="00486345" w14:paraId="1E191F39" w14:textId="77777777" w:rsidTr="027032EE">
        <w:tc>
          <w:tcPr>
            <w:tcW w:w="1885" w:type="dxa"/>
          </w:tcPr>
          <w:p w14:paraId="504FFF6B" w14:textId="03E14851" w:rsidR="00486345" w:rsidRDefault="027032EE" w:rsidP="00486345">
            <w:r>
              <w:t>dateOfBirth</w:t>
            </w:r>
          </w:p>
        </w:tc>
        <w:tc>
          <w:tcPr>
            <w:tcW w:w="4680" w:type="dxa"/>
          </w:tcPr>
          <w:p w14:paraId="28068B42" w14:textId="77777777" w:rsidR="00486345" w:rsidRDefault="00486345" w:rsidP="00F017F1">
            <w:r>
              <w:t>date</w:t>
            </w:r>
          </w:p>
        </w:tc>
      </w:tr>
      <w:tr w:rsidR="00486345" w14:paraId="79B1F396" w14:textId="77777777" w:rsidTr="027032EE">
        <w:tc>
          <w:tcPr>
            <w:tcW w:w="1885" w:type="dxa"/>
          </w:tcPr>
          <w:p w14:paraId="44CF82AE" w14:textId="2A9508E8" w:rsidR="00486345" w:rsidRDefault="027032EE" w:rsidP="00F017F1">
            <w:r>
              <w:t>firstname</w:t>
            </w:r>
          </w:p>
        </w:tc>
        <w:tc>
          <w:tcPr>
            <w:tcW w:w="4680" w:type="dxa"/>
          </w:tcPr>
          <w:p w14:paraId="67D53728" w14:textId="77777777" w:rsidR="00486345" w:rsidRDefault="00486345" w:rsidP="00F017F1">
            <w:r>
              <w:t>string</w:t>
            </w:r>
          </w:p>
        </w:tc>
      </w:tr>
      <w:tr w:rsidR="00486345" w14:paraId="59444BA5" w14:textId="77777777" w:rsidTr="027032EE">
        <w:tc>
          <w:tcPr>
            <w:tcW w:w="1885" w:type="dxa"/>
          </w:tcPr>
          <w:p w14:paraId="3ADABD93" w14:textId="77777777" w:rsidR="00486345" w:rsidRDefault="00486345" w:rsidP="00F017F1">
            <w:r>
              <w:t>lastname</w:t>
            </w:r>
          </w:p>
        </w:tc>
        <w:tc>
          <w:tcPr>
            <w:tcW w:w="4680" w:type="dxa"/>
          </w:tcPr>
          <w:p w14:paraId="74A78272" w14:textId="77777777" w:rsidR="00486345" w:rsidRDefault="00486345" w:rsidP="00F017F1">
            <w:r>
              <w:t>string</w:t>
            </w:r>
          </w:p>
        </w:tc>
      </w:tr>
      <w:tr w:rsidR="00486345" w14:paraId="27B072B9" w14:textId="77777777" w:rsidTr="027032EE">
        <w:tc>
          <w:tcPr>
            <w:tcW w:w="1885" w:type="dxa"/>
          </w:tcPr>
          <w:p w14:paraId="2C16D913" w14:textId="77777777" w:rsidR="00486345" w:rsidRDefault="00486345" w:rsidP="00F017F1">
            <w:r>
              <w:t>email</w:t>
            </w:r>
          </w:p>
        </w:tc>
        <w:tc>
          <w:tcPr>
            <w:tcW w:w="4680" w:type="dxa"/>
          </w:tcPr>
          <w:p w14:paraId="03928978" w14:textId="77777777" w:rsidR="00486345" w:rsidRDefault="00486345" w:rsidP="00F017F1">
            <w:r>
              <w:t>string</w:t>
            </w:r>
          </w:p>
        </w:tc>
      </w:tr>
      <w:tr w:rsidR="00486345" w14:paraId="3EC5EC4D" w14:textId="77777777" w:rsidTr="027032EE">
        <w:tc>
          <w:tcPr>
            <w:tcW w:w="1885" w:type="dxa"/>
          </w:tcPr>
          <w:p w14:paraId="372DEA8A" w14:textId="7ECBF164" w:rsidR="00486345" w:rsidRDefault="027032EE" w:rsidP="00F017F1">
            <w:r>
              <w:t>phoneNumber</w:t>
            </w:r>
          </w:p>
        </w:tc>
        <w:tc>
          <w:tcPr>
            <w:tcW w:w="4680" w:type="dxa"/>
          </w:tcPr>
          <w:p w14:paraId="778B86F9" w14:textId="77777777" w:rsidR="00486345" w:rsidRDefault="00486345" w:rsidP="00F017F1">
            <w:r>
              <w:t>string</w:t>
            </w:r>
          </w:p>
        </w:tc>
      </w:tr>
      <w:tr w:rsidR="00486345" w14:paraId="44CE4F01" w14:textId="77777777" w:rsidTr="027032EE">
        <w:tc>
          <w:tcPr>
            <w:tcW w:w="1885" w:type="dxa"/>
          </w:tcPr>
          <w:p w14:paraId="4A072AE7" w14:textId="77777777" w:rsidR="00486345" w:rsidRDefault="00486345" w:rsidP="00F017F1">
            <w:r>
              <w:t>address</w:t>
            </w:r>
          </w:p>
        </w:tc>
        <w:tc>
          <w:tcPr>
            <w:tcW w:w="4680" w:type="dxa"/>
          </w:tcPr>
          <w:p w14:paraId="1005AD19" w14:textId="77777777" w:rsidR="00486345" w:rsidRDefault="00486345" w:rsidP="00F017F1">
            <w:r>
              <w:t>string</w:t>
            </w:r>
          </w:p>
        </w:tc>
      </w:tr>
      <w:tr w:rsidR="00486345" w14:paraId="6BCFD6B8" w14:textId="77777777" w:rsidTr="027032EE">
        <w:tc>
          <w:tcPr>
            <w:tcW w:w="1885" w:type="dxa"/>
          </w:tcPr>
          <w:p w14:paraId="39B9B8AC" w14:textId="77777777" w:rsidR="00486345" w:rsidRDefault="00486345" w:rsidP="00F017F1">
            <w:r>
              <w:t>admitdate</w:t>
            </w:r>
          </w:p>
        </w:tc>
        <w:tc>
          <w:tcPr>
            <w:tcW w:w="4680" w:type="dxa"/>
          </w:tcPr>
          <w:p w14:paraId="24EE7A20" w14:textId="77777777" w:rsidR="00486345" w:rsidRDefault="00486345" w:rsidP="00F017F1">
            <w:r>
              <w:t>date</w:t>
            </w:r>
          </w:p>
        </w:tc>
      </w:tr>
      <w:tr w:rsidR="00486345" w14:paraId="5465002F" w14:textId="77777777" w:rsidTr="027032EE">
        <w:tc>
          <w:tcPr>
            <w:tcW w:w="1885" w:type="dxa"/>
          </w:tcPr>
          <w:p w14:paraId="1F6D3A6C" w14:textId="77777777" w:rsidR="00486345" w:rsidRDefault="00486345" w:rsidP="00F017F1">
            <w:r>
              <w:t>dischargedate</w:t>
            </w:r>
          </w:p>
        </w:tc>
        <w:tc>
          <w:tcPr>
            <w:tcW w:w="4680" w:type="dxa"/>
          </w:tcPr>
          <w:p w14:paraId="3C66F22A" w14:textId="77777777" w:rsidR="00486345" w:rsidRDefault="00486345" w:rsidP="00F017F1">
            <w:r>
              <w:t>date</w:t>
            </w:r>
          </w:p>
        </w:tc>
      </w:tr>
    </w:tbl>
    <w:p w14:paraId="41C4FD7D" w14:textId="77777777" w:rsidR="0040380B" w:rsidRDefault="0040380B" w:rsidP="0040380B">
      <w:pPr>
        <w:pStyle w:val="Heading1"/>
      </w:pPr>
      <w:r>
        <w:t xml:space="preserve">Last 10 minutes patients heartrate </w:t>
      </w:r>
    </w:p>
    <w:p w14:paraId="3D3D8C43" w14:textId="77777777" w:rsidR="0040380B" w:rsidRPr="00873558" w:rsidRDefault="0040380B" w:rsidP="0040380B">
      <w:pPr>
        <w:rPr>
          <w:lang w:val="pl-PL"/>
        </w:rPr>
      </w:pPr>
      <w:r w:rsidRPr="00873558">
        <w:rPr>
          <w:rStyle w:val="Heading1Char"/>
          <w:lang w:val="pl-PL"/>
        </w:rPr>
        <w:t>API URL</w:t>
      </w:r>
      <w:r w:rsidRPr="00873558">
        <w:rPr>
          <w:lang w:val="pl-PL"/>
        </w:rPr>
        <w:t xml:space="preserve"> </w:t>
      </w:r>
      <w:hyperlink r:id="rId10" w:history="1">
        <w:r w:rsidRPr="00873558">
          <w:rPr>
            <w:rStyle w:val="Hyperlink"/>
            <w:lang w:val="pl-PL"/>
          </w:rPr>
          <w:t>http://healthcare/patients/{patientId}/heartrate</w:t>
        </w:r>
      </w:hyperlink>
    </w:p>
    <w:p w14:paraId="7D3AB6BC" w14:textId="77777777" w:rsidR="0040380B" w:rsidRDefault="0040380B" w:rsidP="0040380B">
      <w:r w:rsidRPr="00486345">
        <w:rPr>
          <w:rStyle w:val="Heading1Char"/>
        </w:rPr>
        <w:t>METHOD</w:t>
      </w:r>
      <w:r>
        <w:rPr>
          <w:rStyle w:val="Heading1Char"/>
        </w:rPr>
        <w:t xml:space="preserve">: </w:t>
      </w:r>
      <w:r>
        <w:t xml:space="preserve">  HTTP </w:t>
      </w:r>
      <w:commentRangeStart w:id="3"/>
      <w:r>
        <w:t>GET</w:t>
      </w:r>
      <w:commentRangeEnd w:id="3"/>
      <w:r w:rsidR="00873558">
        <w:rPr>
          <w:rStyle w:val="CommentReference"/>
        </w:rPr>
        <w:commentReference w:id="3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0380B" w14:paraId="1CD172F4" w14:textId="77777777" w:rsidTr="0040380B">
        <w:trPr>
          <w:trHeight w:val="323"/>
        </w:trPr>
        <w:tc>
          <w:tcPr>
            <w:tcW w:w="6565" w:type="dxa"/>
            <w:gridSpan w:val="2"/>
          </w:tcPr>
          <w:p w14:paraId="508146AD" w14:textId="77777777" w:rsidR="0040380B" w:rsidRDefault="0040380B" w:rsidP="00F017F1">
            <w:r>
              <w:t>Heartrate response :-deviceId and  array of heartrate</w:t>
            </w:r>
          </w:p>
          <w:p w14:paraId="0A8148C5" w14:textId="77777777" w:rsidR="0040380B" w:rsidRDefault="0040380B" w:rsidP="00F017F1"/>
        </w:tc>
      </w:tr>
      <w:tr w:rsidR="0040380B" w14:paraId="0E649948" w14:textId="77777777" w:rsidTr="00F017F1">
        <w:tc>
          <w:tcPr>
            <w:tcW w:w="1885" w:type="dxa"/>
          </w:tcPr>
          <w:p w14:paraId="2A33B5C3" w14:textId="77777777" w:rsidR="0040380B" w:rsidRDefault="0040380B" w:rsidP="00F017F1">
            <w:r>
              <w:t>timestamp</w:t>
            </w:r>
          </w:p>
        </w:tc>
        <w:tc>
          <w:tcPr>
            <w:tcW w:w="4680" w:type="dxa"/>
          </w:tcPr>
          <w:p w14:paraId="1CD0B962" w14:textId="77777777" w:rsidR="0040380B" w:rsidRDefault="0040380B" w:rsidP="00F017F1">
            <w:r>
              <w:t>timestamp</w:t>
            </w:r>
          </w:p>
        </w:tc>
      </w:tr>
      <w:tr w:rsidR="0040380B" w14:paraId="3234D73C" w14:textId="77777777" w:rsidTr="00F017F1">
        <w:tc>
          <w:tcPr>
            <w:tcW w:w="1885" w:type="dxa"/>
          </w:tcPr>
          <w:p w14:paraId="445906DE" w14:textId="77777777" w:rsidR="0040380B" w:rsidRPr="00486345" w:rsidRDefault="0040380B" w:rsidP="00F017F1">
            <w:pPr>
              <w:rPr>
                <w:i/>
              </w:rPr>
            </w:pPr>
            <w:r>
              <w:rPr>
                <w:i/>
              </w:rPr>
              <w:t>heartrate</w:t>
            </w:r>
          </w:p>
        </w:tc>
        <w:tc>
          <w:tcPr>
            <w:tcW w:w="4680" w:type="dxa"/>
          </w:tcPr>
          <w:p w14:paraId="266956D4" w14:textId="77777777" w:rsidR="0040380B" w:rsidRPr="00486345" w:rsidRDefault="0040380B" w:rsidP="00F017F1">
            <w:pPr>
              <w:rPr>
                <w:i/>
              </w:rPr>
            </w:pPr>
            <w:r>
              <w:rPr>
                <w:i/>
              </w:rPr>
              <w:t>int</w:t>
            </w:r>
          </w:p>
        </w:tc>
      </w:tr>
    </w:tbl>
    <w:p w14:paraId="3031F8EE" w14:textId="77777777" w:rsidR="00BD6C2D" w:rsidRDefault="00BD6C2D" w:rsidP="00486345">
      <w:pPr>
        <w:pStyle w:val="Heading1"/>
      </w:pPr>
      <w:r>
        <w:lastRenderedPageBreak/>
        <w:t>Doctor</w:t>
      </w:r>
      <w:r w:rsidR="0040380B">
        <w:t xml:space="preserve"> API</w:t>
      </w:r>
    </w:p>
    <w:p w14:paraId="08279E07" w14:textId="77777777" w:rsidR="00486345" w:rsidRDefault="00486345" w:rsidP="00486345">
      <w:r w:rsidRPr="00486345">
        <w:rPr>
          <w:rStyle w:val="Heading1Char"/>
        </w:rPr>
        <w:t>API URL</w:t>
      </w:r>
      <w:r>
        <w:t xml:space="preserve"> </w:t>
      </w:r>
      <w:hyperlink r:id="rId11" w:history="1">
        <w:r w:rsidR="0040380B" w:rsidRPr="00F826D6">
          <w:rPr>
            <w:rStyle w:val="Hyperlink"/>
          </w:rPr>
          <w:t>http://healthcare/doctors</w:t>
        </w:r>
      </w:hyperlink>
    </w:p>
    <w:p w14:paraId="72E624AB" w14:textId="77777777" w:rsidR="00486345" w:rsidRDefault="00486345" w:rsidP="00486345">
      <w:commentRangeStart w:id="4"/>
      <w:r w:rsidRPr="00486345">
        <w:rPr>
          <w:rStyle w:val="Heading1Char"/>
        </w:rPr>
        <w:t>METHOD</w:t>
      </w:r>
      <w:commentRangeEnd w:id="4"/>
      <w:r w:rsidR="00CD7DC9">
        <w:rPr>
          <w:rStyle w:val="CommentReference"/>
        </w:rPr>
        <w:commentReference w:id="4"/>
      </w:r>
      <w:r>
        <w:rPr>
          <w:rStyle w:val="Heading1Char"/>
        </w:rPr>
        <w:t xml:space="preserve">: </w:t>
      </w:r>
      <w:r>
        <w:t xml:space="preserve">  HTTP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680"/>
      </w:tblGrid>
      <w:tr w:rsidR="00486345" w14:paraId="39213E0D" w14:textId="77777777" w:rsidTr="027032EE">
        <w:tc>
          <w:tcPr>
            <w:tcW w:w="6565" w:type="dxa"/>
            <w:gridSpan w:val="2"/>
          </w:tcPr>
          <w:p w14:paraId="0219A1D2" w14:textId="77777777" w:rsidR="00486345" w:rsidRDefault="0040380B" w:rsidP="00F017F1">
            <w:r>
              <w:t xml:space="preserve">Register </w:t>
            </w:r>
            <w:r w:rsidR="00486345">
              <w:t xml:space="preserve">Doctor </w:t>
            </w:r>
          </w:p>
          <w:p w14:paraId="2C61A5C5" w14:textId="77777777" w:rsidR="00486345" w:rsidRDefault="00486345" w:rsidP="00F017F1"/>
        </w:tc>
      </w:tr>
      <w:tr w:rsidR="00486345" w14:paraId="36C54863" w14:textId="77777777" w:rsidTr="027032EE">
        <w:tc>
          <w:tcPr>
            <w:tcW w:w="1885" w:type="dxa"/>
          </w:tcPr>
          <w:p w14:paraId="4B564E24" w14:textId="1B7BD75E" w:rsidR="00486345" w:rsidRPr="00486345" w:rsidRDefault="027032EE" w:rsidP="027032EE">
            <w:pPr>
              <w:rPr>
                <w:i/>
                <w:iCs/>
              </w:rPr>
            </w:pPr>
            <w:r w:rsidRPr="027032EE">
              <w:rPr>
                <w:i/>
                <w:iCs/>
              </w:rPr>
              <w:t>id</w:t>
            </w:r>
          </w:p>
        </w:tc>
        <w:tc>
          <w:tcPr>
            <w:tcW w:w="4680" w:type="dxa"/>
          </w:tcPr>
          <w:p w14:paraId="4900979D" w14:textId="77777777" w:rsidR="00486345" w:rsidRPr="00486345" w:rsidRDefault="00486345" w:rsidP="00F017F1">
            <w:pPr>
              <w:rPr>
                <w:i/>
              </w:rPr>
            </w:pPr>
            <w:r w:rsidRPr="00486345">
              <w:rPr>
                <w:i/>
              </w:rPr>
              <w:t>String</w:t>
            </w:r>
          </w:p>
        </w:tc>
      </w:tr>
      <w:tr w:rsidR="00486345" w14:paraId="7F36B8D5" w14:textId="77777777" w:rsidTr="027032EE">
        <w:tc>
          <w:tcPr>
            <w:tcW w:w="1885" w:type="dxa"/>
          </w:tcPr>
          <w:p w14:paraId="4976DC73" w14:textId="77777777" w:rsidR="00486345" w:rsidRDefault="00486345" w:rsidP="00F017F1">
            <w:r>
              <w:t>firstname</w:t>
            </w:r>
          </w:p>
        </w:tc>
        <w:tc>
          <w:tcPr>
            <w:tcW w:w="4680" w:type="dxa"/>
          </w:tcPr>
          <w:p w14:paraId="6FF4037D" w14:textId="77777777" w:rsidR="00486345" w:rsidRDefault="00486345" w:rsidP="00F017F1">
            <w:r>
              <w:t>string</w:t>
            </w:r>
          </w:p>
        </w:tc>
      </w:tr>
      <w:tr w:rsidR="00486345" w14:paraId="19EE84C1" w14:textId="77777777" w:rsidTr="027032EE">
        <w:tc>
          <w:tcPr>
            <w:tcW w:w="1885" w:type="dxa"/>
          </w:tcPr>
          <w:p w14:paraId="715DCF44" w14:textId="77777777" w:rsidR="00486345" w:rsidRDefault="00486345" w:rsidP="00F017F1">
            <w:r>
              <w:t>lastname</w:t>
            </w:r>
          </w:p>
        </w:tc>
        <w:tc>
          <w:tcPr>
            <w:tcW w:w="4680" w:type="dxa"/>
          </w:tcPr>
          <w:p w14:paraId="36E568B4" w14:textId="77777777" w:rsidR="00486345" w:rsidRDefault="00486345" w:rsidP="00F017F1">
            <w:r>
              <w:t>string</w:t>
            </w:r>
          </w:p>
        </w:tc>
      </w:tr>
      <w:tr w:rsidR="00486345" w14:paraId="194F5F00" w14:textId="77777777" w:rsidTr="027032EE">
        <w:tc>
          <w:tcPr>
            <w:tcW w:w="1885" w:type="dxa"/>
          </w:tcPr>
          <w:p w14:paraId="6E679EE7" w14:textId="77777777" w:rsidR="00486345" w:rsidRDefault="00486345" w:rsidP="00F017F1">
            <w:r>
              <w:t>email</w:t>
            </w:r>
          </w:p>
        </w:tc>
        <w:tc>
          <w:tcPr>
            <w:tcW w:w="4680" w:type="dxa"/>
          </w:tcPr>
          <w:p w14:paraId="1847E600" w14:textId="77777777" w:rsidR="00486345" w:rsidRDefault="00486345" w:rsidP="00F017F1">
            <w:r>
              <w:t>string</w:t>
            </w:r>
          </w:p>
        </w:tc>
      </w:tr>
      <w:tr w:rsidR="00486345" w14:paraId="02E242E1" w14:textId="77777777" w:rsidTr="027032EE">
        <w:tc>
          <w:tcPr>
            <w:tcW w:w="1885" w:type="dxa"/>
          </w:tcPr>
          <w:p w14:paraId="14FC440A" w14:textId="77777777" w:rsidR="00486345" w:rsidRDefault="00486345" w:rsidP="00F017F1">
            <w:r>
              <w:t>mobile</w:t>
            </w:r>
          </w:p>
        </w:tc>
        <w:tc>
          <w:tcPr>
            <w:tcW w:w="4680" w:type="dxa"/>
          </w:tcPr>
          <w:p w14:paraId="2CCB0096" w14:textId="77777777" w:rsidR="00486345" w:rsidRDefault="00486345" w:rsidP="00F017F1">
            <w:r>
              <w:t>string</w:t>
            </w:r>
          </w:p>
        </w:tc>
      </w:tr>
      <w:tr w:rsidR="00486345" w14:paraId="34156105" w14:textId="77777777" w:rsidTr="027032EE">
        <w:tc>
          <w:tcPr>
            <w:tcW w:w="1885" w:type="dxa"/>
          </w:tcPr>
          <w:p w14:paraId="3D2C50AF" w14:textId="77777777" w:rsidR="00486345" w:rsidRDefault="00486345" w:rsidP="00F017F1">
            <w:r>
              <w:t>address</w:t>
            </w:r>
          </w:p>
        </w:tc>
        <w:tc>
          <w:tcPr>
            <w:tcW w:w="4680" w:type="dxa"/>
          </w:tcPr>
          <w:p w14:paraId="68202416" w14:textId="77777777" w:rsidR="00486345" w:rsidRDefault="00486345" w:rsidP="00F017F1">
            <w:r>
              <w:t>string</w:t>
            </w:r>
          </w:p>
        </w:tc>
      </w:tr>
      <w:tr w:rsidR="00486345" w14:paraId="533C9ECE" w14:textId="77777777" w:rsidTr="027032EE">
        <w:tc>
          <w:tcPr>
            <w:tcW w:w="1885" w:type="dxa"/>
          </w:tcPr>
          <w:p w14:paraId="3337CE6A" w14:textId="31F807EF" w:rsidR="00486345" w:rsidRDefault="027032EE" w:rsidP="00F017F1">
            <w:r>
              <w:t>specialization</w:t>
            </w:r>
          </w:p>
        </w:tc>
        <w:tc>
          <w:tcPr>
            <w:tcW w:w="4680" w:type="dxa"/>
          </w:tcPr>
          <w:p w14:paraId="7EF68AED" w14:textId="7B279508" w:rsidR="00486345" w:rsidRDefault="027032EE" w:rsidP="00F017F1">
            <w:r>
              <w:t>string</w:t>
            </w:r>
          </w:p>
        </w:tc>
      </w:tr>
      <w:tr w:rsidR="00486345" w14:paraId="2A36B8B8" w14:textId="77777777" w:rsidTr="027032EE">
        <w:tc>
          <w:tcPr>
            <w:tcW w:w="1885" w:type="dxa"/>
          </w:tcPr>
          <w:p w14:paraId="57A536A7" w14:textId="77777777" w:rsidR="00486345" w:rsidRDefault="00486345" w:rsidP="00F017F1">
            <w:r>
              <w:t>active</w:t>
            </w:r>
          </w:p>
        </w:tc>
        <w:tc>
          <w:tcPr>
            <w:tcW w:w="4680" w:type="dxa"/>
          </w:tcPr>
          <w:p w14:paraId="782E7B22" w14:textId="77777777" w:rsidR="00486345" w:rsidRDefault="00486345" w:rsidP="00F017F1">
            <w:r>
              <w:t>boolean</w:t>
            </w:r>
          </w:p>
        </w:tc>
      </w:tr>
    </w:tbl>
    <w:p w14:paraId="10593DF1" w14:textId="77777777" w:rsidR="00486345" w:rsidRDefault="00486345" w:rsidP="00486345"/>
    <w:p w14:paraId="4AAA0AE3" w14:textId="77777777" w:rsidR="00BD6C2D" w:rsidRDefault="00BD6C2D" w:rsidP="00BD6C2D"/>
    <w:p w14:paraId="7870731D" w14:textId="77777777" w:rsidR="008857BD" w:rsidRDefault="008857BD" w:rsidP="008857BD">
      <w:pPr>
        <w:pStyle w:val="Heading1"/>
      </w:pPr>
      <w:r>
        <w:t xml:space="preserve">Real-time heartrate analytics </w:t>
      </w:r>
    </w:p>
    <w:p w14:paraId="0CFD18C6" w14:textId="77777777" w:rsidR="008857BD" w:rsidRDefault="008857BD" w:rsidP="008857BD"/>
    <w:p w14:paraId="64AC1382" w14:textId="77777777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t xml:space="preserve">Kinesis stream receive heartrate data from AWS IoT core and Kinesis data stream used to execute heartrate rules on </w:t>
      </w:r>
      <w:r>
        <w:rPr>
          <w:rStyle w:val="Strong"/>
          <w:rFonts w:ascii="Roboto" w:hAnsi="Roboto"/>
          <w:color w:val="444444"/>
          <w:sz w:val="21"/>
          <w:szCs w:val="21"/>
        </w:rPr>
        <w:t xml:space="preserve">SOURCE_SQL_STREAM_001 </w:t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to generate notification alert.</w:t>
      </w:r>
    </w:p>
    <w:p w14:paraId="3875492E" w14:textId="07B93A28" w:rsidR="008857BD" w:rsidRDefault="008857BD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  <w:r>
        <w:rPr>
          <w:rStyle w:val="Strong"/>
          <w:rFonts w:ascii="Roboto" w:hAnsi="Roboto"/>
          <w:b w:val="0"/>
          <w:color w:val="444444"/>
          <w:sz w:val="21"/>
          <w:szCs w:val="21"/>
        </w:rPr>
        <w:t xml:space="preserve">For any abnormal heartrate heartrate microservice lambda retrieve notification info from database to send out alert </w:t>
      </w:r>
      <w:commentRangeStart w:id="5"/>
      <w:r>
        <w:rPr>
          <w:rStyle w:val="Strong"/>
          <w:rFonts w:ascii="Roboto" w:hAnsi="Roboto"/>
          <w:b w:val="0"/>
          <w:color w:val="444444"/>
          <w:sz w:val="21"/>
          <w:szCs w:val="21"/>
        </w:rPr>
        <w:t>notification</w:t>
      </w:r>
      <w:commentRangeEnd w:id="5"/>
      <w:r w:rsidR="00CD7DC9">
        <w:rPr>
          <w:rStyle w:val="CommentReference"/>
        </w:rPr>
        <w:commentReference w:id="5"/>
      </w:r>
      <w:r>
        <w:rPr>
          <w:rStyle w:val="Strong"/>
          <w:rFonts w:ascii="Roboto" w:hAnsi="Roboto"/>
          <w:b w:val="0"/>
          <w:color w:val="444444"/>
          <w:sz w:val="21"/>
          <w:szCs w:val="21"/>
        </w:rPr>
        <w:t>.</w:t>
      </w:r>
    </w:p>
    <w:p w14:paraId="67F8CF9E" w14:textId="4F41DE5A" w:rsidR="00CD7DC9" w:rsidRDefault="00CD7DC9" w:rsidP="008857BD">
      <w:pPr>
        <w:rPr>
          <w:rStyle w:val="Strong"/>
          <w:rFonts w:ascii="Roboto" w:hAnsi="Roboto"/>
          <w:b w:val="0"/>
          <w:color w:val="444444"/>
          <w:sz w:val="21"/>
          <w:szCs w:val="21"/>
        </w:rPr>
      </w:pPr>
    </w:p>
    <w:p w14:paraId="2CFC0980" w14:textId="77777777" w:rsidR="00CD7DC9" w:rsidRPr="008857BD" w:rsidRDefault="00CD7DC9" w:rsidP="008857BD">
      <w:pPr>
        <w:rPr>
          <w:b/>
        </w:rPr>
      </w:pPr>
    </w:p>
    <w:sectPr w:rsidR="00CD7DC9" w:rsidRPr="0088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Nilay Tiwari" w:date="2020-02-17T11:12:00Z" w:initials="NT">
    <w:p w14:paraId="55A42500" w14:textId="7BF3BEAE" w:rsidR="00873558" w:rsidRDefault="00873558">
      <w:pPr>
        <w:pStyle w:val="CommentText"/>
      </w:pPr>
      <w:r>
        <w:rPr>
          <w:rStyle w:val="CommentReference"/>
        </w:rPr>
        <w:annotationRef/>
      </w:r>
      <w:r>
        <w:t>In post patientId,is only required. Create json schema for post request . this you can use while creating api gateway</w:t>
      </w:r>
    </w:p>
  </w:comment>
  <w:comment w:id="2" w:author="Nilay Tiwari" w:date="2020-02-17T11:13:00Z" w:initials="NT">
    <w:p w14:paraId="73636B6F" w14:textId="056A8DA4" w:rsidR="00873558" w:rsidRDefault="00873558">
      <w:pPr>
        <w:pStyle w:val="CommentText"/>
      </w:pPr>
      <w:r>
        <w:rPr>
          <w:rStyle w:val="CommentReference"/>
        </w:rPr>
        <w:annotationRef/>
      </w:r>
      <w:r>
        <w:t xml:space="preserve">There should be another rest also which tell you device Id and patientId mapping. You can create the same in DB </w:t>
      </w:r>
    </w:p>
  </w:comment>
  <w:comment w:id="3" w:author="Nilay Tiwari" w:date="2020-02-17T11:14:00Z" w:initials="NT">
    <w:p w14:paraId="075A31A8" w14:textId="43B4806B" w:rsidR="00873558" w:rsidRDefault="00873558">
      <w:pPr>
        <w:pStyle w:val="CommentText"/>
      </w:pPr>
      <w:r>
        <w:rPr>
          <w:rStyle w:val="CommentReference"/>
        </w:rPr>
        <w:annotationRef/>
      </w:r>
      <w:r>
        <w:t>By default this will tell you the last 10 min , at max you can get a complete day data  by passing the argument</w:t>
      </w:r>
    </w:p>
  </w:comment>
  <w:comment w:id="4" w:author="Nilay Tiwari" w:date="2020-02-17T11:16:00Z" w:initials="NT">
    <w:p w14:paraId="69F0D8A2" w14:textId="697C081B" w:rsidR="00CD7DC9" w:rsidRDefault="00CD7DC9">
      <w:pPr>
        <w:pStyle w:val="CommentText"/>
      </w:pPr>
      <w:r>
        <w:rPr>
          <w:rStyle w:val="CommentReference"/>
        </w:rPr>
        <w:annotationRef/>
      </w:r>
      <w:r>
        <w:t>Patient and Provider mapping required to identify the doctor email</w:t>
      </w:r>
    </w:p>
  </w:comment>
  <w:comment w:id="5" w:author="Nilay Tiwari" w:date="2020-02-17T11:17:00Z" w:initials="NT">
    <w:p w14:paraId="12BDCE0A" w14:textId="77777777" w:rsidR="00CD7DC9" w:rsidRDefault="00CD7DC9">
      <w:pPr>
        <w:pStyle w:val="CommentText"/>
      </w:pPr>
      <w:r>
        <w:rPr>
          <w:rStyle w:val="CommentReference"/>
        </w:rPr>
        <w:annotationRef/>
      </w:r>
      <w:r>
        <w:t xml:space="preserve">Please create a new section for DB tables of dynamo db with  sort key and range key detail. </w:t>
      </w:r>
    </w:p>
    <w:p w14:paraId="155583EF" w14:textId="77777777" w:rsidR="00CD7DC9" w:rsidRDefault="00CD7DC9">
      <w:pPr>
        <w:pStyle w:val="CommentText"/>
      </w:pPr>
    </w:p>
    <w:p w14:paraId="5C052F11" w14:textId="0EA4E524" w:rsidR="00CD7DC9" w:rsidRDefault="00CD7DC9">
      <w:pPr>
        <w:pStyle w:val="CommentText"/>
      </w:pPr>
      <w:r>
        <w:t xml:space="preserve">Please design dynamo db tables.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A42500" w15:done="0"/>
  <w15:commentEx w15:paraId="73636B6F" w15:done="0"/>
  <w15:commentEx w15:paraId="075A31A8" w15:done="0"/>
  <w15:commentEx w15:paraId="69F0D8A2" w15:done="0"/>
  <w15:commentEx w15:paraId="5C052F1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1F4F382" w16cex:dateUtc="2020-02-17T05:42:00Z"/>
  <w16cex:commentExtensible w16cex:durableId="21F4F3D1" w16cex:dateUtc="2020-02-17T05:43:00Z"/>
  <w16cex:commentExtensible w16cex:durableId="21F4F41E" w16cex:dateUtc="2020-02-17T05:44:00Z"/>
  <w16cex:commentExtensible w16cex:durableId="21F4F499" w16cex:dateUtc="2020-02-17T05:46:00Z"/>
  <w16cex:commentExtensible w16cex:durableId="21F4F4B5" w16cex:dateUtc="2020-02-17T05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5A42500" w16cid:durableId="21F4F382"/>
  <w16cid:commentId w16cid:paraId="73636B6F" w16cid:durableId="21F4F3D1"/>
  <w16cid:commentId w16cid:paraId="075A31A8" w16cid:durableId="21F4F41E"/>
  <w16cid:commentId w16cid:paraId="69F0D8A2" w16cid:durableId="21F4F499"/>
  <w16cid:commentId w16cid:paraId="5C052F11" w16cid:durableId="21F4F4B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8AAD1" w14:textId="77777777" w:rsidR="00A25766" w:rsidRDefault="00A25766" w:rsidP="006714C3">
      <w:pPr>
        <w:spacing w:after="0" w:line="240" w:lineRule="auto"/>
      </w:pPr>
      <w:r>
        <w:separator/>
      </w:r>
    </w:p>
  </w:endnote>
  <w:endnote w:type="continuationSeparator" w:id="0">
    <w:p w14:paraId="430C7688" w14:textId="77777777" w:rsidR="00A25766" w:rsidRDefault="00A25766" w:rsidP="0067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panose1 w:val="00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AA697" w14:textId="77777777" w:rsidR="00A25766" w:rsidRDefault="00A25766" w:rsidP="006714C3">
      <w:pPr>
        <w:spacing w:after="0" w:line="240" w:lineRule="auto"/>
      </w:pPr>
      <w:r>
        <w:separator/>
      </w:r>
    </w:p>
  </w:footnote>
  <w:footnote w:type="continuationSeparator" w:id="0">
    <w:p w14:paraId="0065412F" w14:textId="77777777" w:rsidR="00A25766" w:rsidRDefault="00A25766" w:rsidP="006714C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lay Tiwari">
    <w15:presenceInfo w15:providerId="AD" w15:userId="S::nilay.tiwari@hcl.com::e14e92ca-6bce-480a-a9be-7e816f4dfd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769"/>
    <w:rsid w:val="00003984"/>
    <w:rsid w:val="00006C16"/>
    <w:rsid w:val="00095CA5"/>
    <w:rsid w:val="000C1FE8"/>
    <w:rsid w:val="000F46AB"/>
    <w:rsid w:val="00104724"/>
    <w:rsid w:val="00113547"/>
    <w:rsid w:val="0013762E"/>
    <w:rsid w:val="00142769"/>
    <w:rsid w:val="001B3FC3"/>
    <w:rsid w:val="002137CF"/>
    <w:rsid w:val="00246256"/>
    <w:rsid w:val="002675BE"/>
    <w:rsid w:val="002B3539"/>
    <w:rsid w:val="002F1E10"/>
    <w:rsid w:val="00373EBC"/>
    <w:rsid w:val="0040380B"/>
    <w:rsid w:val="00411760"/>
    <w:rsid w:val="00486345"/>
    <w:rsid w:val="00574CC1"/>
    <w:rsid w:val="0061007E"/>
    <w:rsid w:val="006312D4"/>
    <w:rsid w:val="006714C3"/>
    <w:rsid w:val="006876F9"/>
    <w:rsid w:val="006D2393"/>
    <w:rsid w:val="006F5763"/>
    <w:rsid w:val="00700CBC"/>
    <w:rsid w:val="008200DE"/>
    <w:rsid w:val="00873558"/>
    <w:rsid w:val="008812ED"/>
    <w:rsid w:val="008857BD"/>
    <w:rsid w:val="00904754"/>
    <w:rsid w:val="00921303"/>
    <w:rsid w:val="009477D0"/>
    <w:rsid w:val="0095231A"/>
    <w:rsid w:val="00961E51"/>
    <w:rsid w:val="009F1403"/>
    <w:rsid w:val="00A25766"/>
    <w:rsid w:val="00A87281"/>
    <w:rsid w:val="00B04FF4"/>
    <w:rsid w:val="00BD6C2D"/>
    <w:rsid w:val="00C162E3"/>
    <w:rsid w:val="00CD34F5"/>
    <w:rsid w:val="00CD7DC9"/>
    <w:rsid w:val="00D154CD"/>
    <w:rsid w:val="00D1659B"/>
    <w:rsid w:val="00E768B2"/>
    <w:rsid w:val="00E91F11"/>
    <w:rsid w:val="00ED17F8"/>
    <w:rsid w:val="00F2426A"/>
    <w:rsid w:val="00FA3B26"/>
    <w:rsid w:val="0270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9DAF"/>
  <w15:chartTrackingRefBased/>
  <w15:docId w15:val="{D1742D92-62B7-49A9-875F-39142F2A1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4625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23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oken">
    <w:name w:val="token"/>
    <w:basedOn w:val="DefaultParagraphFont"/>
    <w:rsid w:val="00CD34F5"/>
  </w:style>
  <w:style w:type="paragraph" w:styleId="Header">
    <w:name w:val="header"/>
    <w:basedOn w:val="Normal"/>
    <w:link w:val="Head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C3"/>
  </w:style>
  <w:style w:type="paragraph" w:styleId="Footer">
    <w:name w:val="footer"/>
    <w:basedOn w:val="Normal"/>
    <w:link w:val="FooterChar"/>
    <w:uiPriority w:val="99"/>
    <w:unhideWhenUsed/>
    <w:rsid w:val="0067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C3"/>
  </w:style>
  <w:style w:type="character" w:styleId="Hyperlink">
    <w:name w:val="Hyperlink"/>
    <w:basedOn w:val="DefaultParagraphFont"/>
    <w:uiPriority w:val="99"/>
    <w:unhideWhenUsed/>
    <w:rsid w:val="0048634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863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857B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735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35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35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5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5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9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6/09/relationships/commentsIds" Target="commentsId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healthcare/doctors" TargetMode="Externa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hyperlink" Target="http://healthcare/patients/%7bpatientId%7d/heartrat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healthcare/patien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yashvant chauhan</dc:creator>
  <cp:keywords/>
  <dc:description/>
  <cp:lastModifiedBy>yashvant chauhan</cp:lastModifiedBy>
  <cp:revision>2</cp:revision>
  <dcterms:created xsi:type="dcterms:W3CDTF">2020-03-09T06:45:00Z</dcterms:created>
  <dcterms:modified xsi:type="dcterms:W3CDTF">2020-03-09T06:45:00Z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3a717774-2405-4a8c-866d-4153a22e0da3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HCL_Cla5s_1nt3rnal</vt:lpwstr>
  </property>
</Properties>
</file>